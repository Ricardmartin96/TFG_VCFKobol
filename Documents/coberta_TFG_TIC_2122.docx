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7CC8" w14:textId="0DFE9F79" w:rsidR="0038482B" w:rsidRDefault="00304353" w:rsidP="001B1B50">
      <w:pPr>
        <w:tabs>
          <w:tab w:val="left" w:pos="567"/>
        </w:tabs>
        <w:rPr>
          <w:noProof/>
          <w:sz w:val="20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9ACCE" wp14:editId="0BD4D267">
                <wp:simplePos x="0" y="0"/>
                <wp:positionH relativeFrom="column">
                  <wp:posOffset>1268730</wp:posOffset>
                </wp:positionH>
                <wp:positionV relativeFrom="paragraph">
                  <wp:posOffset>7828280</wp:posOffset>
                </wp:positionV>
                <wp:extent cx="5514975" cy="1042035"/>
                <wp:effectExtent l="0" t="0" r="0" b="5715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04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389A1" w14:textId="7D966FEC" w:rsidR="009E034B" w:rsidRDefault="009E034B" w:rsidP="009E034B">
                            <w:pPr>
                              <w:pStyle w:val="Textoindependiente"/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 xml:space="preserve">Director: </w:t>
                            </w:r>
                            <w:r w:rsidR="00042472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Perfecto Herrera</w:t>
                            </w:r>
                          </w:p>
                          <w:p w14:paraId="0F509F1B" w14:textId="0E96EBF3" w:rsidR="00042472" w:rsidRDefault="00042472" w:rsidP="009E034B">
                            <w:pPr>
                              <w:pStyle w:val="Textoindependiente"/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 xml:space="preserve">Xavier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Lizarraga</w:t>
                            </w:r>
                            <w:proofErr w:type="spellEnd"/>
                          </w:p>
                          <w:p w14:paraId="15F35B77" w14:textId="6EB0165B" w:rsidR="009E034B" w:rsidRDefault="009E034B" w:rsidP="009E034B">
                            <w:pPr>
                              <w:pStyle w:val="Textoindependiente"/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GRAU EN ENGINYERIA</w:t>
                            </w:r>
                            <w:r w:rsidR="00042472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 xml:space="preserve"> EN SISTEMES AUDIOVISUALS</w:t>
                            </w:r>
                          </w:p>
                          <w:p w14:paraId="4B3D4F12" w14:textId="70DCFD4E" w:rsidR="009E034B" w:rsidRPr="009E034B" w:rsidRDefault="009E034B" w:rsidP="009E034B">
                            <w:pPr>
                              <w:pStyle w:val="Textoindependiente"/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9ACC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9.9pt;margin-top:616.4pt;width:434.25pt;height:8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" filled="f" stroked="f">
                <v:textbox>
                  <w:txbxContent>
                    <w:p w14:paraId="6AA389A1" w14:textId="7D966FEC" w:rsidR="009E034B" w:rsidRDefault="009E034B" w:rsidP="009E034B">
                      <w:pPr>
                        <w:pStyle w:val="Textoindependiente"/>
                        <w:spacing w:before="100" w:beforeAutospacing="1" w:after="100" w:afterAutospacing="1" w:line="240" w:lineRule="auto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 xml:space="preserve">Director: </w:t>
                      </w:r>
                      <w:r w:rsidR="00042472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Perfecto Herrera</w:t>
                      </w:r>
                    </w:p>
                    <w:p w14:paraId="0F509F1B" w14:textId="0E96EBF3" w:rsidR="00042472" w:rsidRDefault="00042472" w:rsidP="009E034B">
                      <w:pPr>
                        <w:pStyle w:val="Textoindependiente"/>
                        <w:spacing w:before="100" w:beforeAutospacing="1" w:after="100" w:afterAutospacing="1" w:line="240" w:lineRule="auto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 xml:space="preserve">Xavier </w:t>
                      </w:r>
                      <w:proofErr w:type="spellStart"/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Lizarraga</w:t>
                      </w:r>
                      <w:proofErr w:type="spellEnd"/>
                    </w:p>
                    <w:p w14:paraId="15F35B77" w14:textId="6EB0165B" w:rsidR="009E034B" w:rsidRDefault="009E034B" w:rsidP="009E034B">
                      <w:pPr>
                        <w:pStyle w:val="Textoindependiente"/>
                        <w:spacing w:before="100" w:beforeAutospacing="1" w:after="100" w:afterAutospacing="1" w:line="240" w:lineRule="auto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GRAU EN ENGINYERIA</w:t>
                      </w:r>
                      <w:r w:rsidR="00042472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 xml:space="preserve"> EN SISTEMES AUDIOVISUALS</w:t>
                      </w:r>
                    </w:p>
                    <w:p w14:paraId="4B3D4F12" w14:textId="70DCFD4E" w:rsidR="009E034B" w:rsidRPr="009E034B" w:rsidRDefault="009E034B" w:rsidP="009E034B">
                      <w:pPr>
                        <w:pStyle w:val="Textoindependiente"/>
                        <w:spacing w:before="100" w:beforeAutospacing="1" w:after="100" w:afterAutospacing="1" w:line="240" w:lineRule="auto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2C95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08A27" wp14:editId="0018D095">
                <wp:simplePos x="0" y="0"/>
                <wp:positionH relativeFrom="column">
                  <wp:posOffset>3232785</wp:posOffset>
                </wp:positionH>
                <wp:positionV relativeFrom="paragraph">
                  <wp:posOffset>1656715</wp:posOffset>
                </wp:positionV>
                <wp:extent cx="3459480" cy="876300"/>
                <wp:effectExtent l="1905" t="0" r="0" b="254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8AEEF" w14:textId="51B98E8D" w:rsidR="009E034B" w:rsidRPr="001B1B50" w:rsidRDefault="00042472" w:rsidP="00E6561B">
                            <w:pPr>
                              <w:pStyle w:val="Textoindependiente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>Martín Fernández, Ricard</w:t>
                            </w:r>
                          </w:p>
                          <w:p w14:paraId="327BC504" w14:textId="4FE2247A" w:rsidR="009E034B" w:rsidRPr="001B1B50" w:rsidRDefault="009E034B" w:rsidP="00E6561B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proofErr w:type="spellStart"/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Curs</w:t>
                            </w:r>
                            <w:proofErr w:type="spellEnd"/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 xml:space="preserve"> 20</w:t>
                            </w:r>
                            <w:r w:rsidR="007E099F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21-22</w:t>
                            </w:r>
                          </w:p>
                          <w:p w14:paraId="5141FB26" w14:textId="77777777" w:rsidR="009E034B" w:rsidRDefault="009E034B" w:rsidP="008C09F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08A27" id="Text Box 10" o:spid="_x0000_s1027" type="#_x0000_t202" style="position:absolute;margin-left:254.55pt;margin-top:130.45pt;width:272.4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" filled="f" stroked="f">
                <v:textbox>
                  <w:txbxContent>
                    <w:p w14:paraId="2E98AEEF" w14:textId="51B98E8D" w:rsidR="009E034B" w:rsidRPr="001B1B50" w:rsidRDefault="00042472" w:rsidP="00E6561B">
                      <w:pPr>
                        <w:pStyle w:val="Textoindependiente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>Martín Fernández, Ricard</w:t>
                      </w:r>
                    </w:p>
                    <w:p w14:paraId="327BC504" w14:textId="4FE2247A" w:rsidR="009E034B" w:rsidRPr="001B1B50" w:rsidRDefault="009E034B" w:rsidP="00E6561B">
                      <w:pPr>
                        <w:pStyle w:val="Ttulo1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</w:rPr>
                      </w:pPr>
                      <w:proofErr w:type="spellStart"/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Curs</w:t>
                      </w:r>
                      <w:proofErr w:type="spellEnd"/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 xml:space="preserve"> 20</w:t>
                      </w:r>
                      <w:r w:rsidR="007E099F">
                        <w:rPr>
                          <w:rFonts w:ascii="Verdana" w:hAnsi="Verdana"/>
                          <w:color w:val="FFFFFF" w:themeColor="background1"/>
                        </w:rPr>
                        <w:t>21-22</w:t>
                      </w:r>
                    </w:p>
                    <w:p w14:paraId="5141FB26" w14:textId="77777777" w:rsidR="009E034B" w:rsidRDefault="009E034B" w:rsidP="008C09FA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1A2C95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07BAC" wp14:editId="3E128D8B">
                <wp:simplePos x="0" y="0"/>
                <wp:positionH relativeFrom="column">
                  <wp:posOffset>402590</wp:posOffset>
                </wp:positionH>
                <wp:positionV relativeFrom="paragraph">
                  <wp:posOffset>504825</wp:posOffset>
                </wp:positionV>
                <wp:extent cx="6287770" cy="1079500"/>
                <wp:effectExtent l="635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869B0" w14:textId="3C5D6BC1" w:rsidR="009E034B" w:rsidRPr="005D3FBF" w:rsidRDefault="009E034B" w:rsidP="00E6561B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D3FBF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proofErr w:type="spellStart"/>
                            <w:r w:rsidR="00042472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Virtualitzación</w:t>
                            </w:r>
                            <w:proofErr w:type="spellEnd"/>
                            <w:r w:rsidR="00042472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de un VCF analógico</w:t>
                            </w:r>
                            <w:r w:rsidRPr="005D3FBF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76B6AB2" w14:textId="77777777" w:rsidR="009E034B" w:rsidRPr="005D3FBF" w:rsidRDefault="009E034B" w:rsidP="00E6561B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7BAC" id="Text Box 9" o:spid="_x0000_s1028" type="#_x0000_t202" style="position:absolute;margin-left:31.7pt;margin-top:39.75pt;width:495.1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" filled="f" stroked="f">
                <v:textbox>
                  <w:txbxContent>
                    <w:p w14:paraId="762869B0" w14:textId="3C5D6BC1" w:rsidR="009E034B" w:rsidRPr="005D3FBF" w:rsidRDefault="009E034B" w:rsidP="00E6561B">
                      <w:pPr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5D3FBF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proofErr w:type="spellStart"/>
                      <w:r w:rsidR="00042472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>Virtualitzación</w:t>
                      </w:r>
                      <w:proofErr w:type="spellEnd"/>
                      <w:r w:rsidR="00042472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de un VCF analógico</w:t>
                      </w:r>
                      <w:r w:rsidRPr="005D3FBF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76B6AB2" w14:textId="77777777" w:rsidR="009E034B" w:rsidRPr="005D3FBF" w:rsidRDefault="009E034B" w:rsidP="00E6561B">
                      <w:pPr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del w:id="0" w:author="Usuario" w:date="2021-05-21T09:01:00Z">
        <w:r w:rsidR="00601323" w:rsidDel="00601323">
          <w:rPr>
            <w:noProof/>
          </w:rPr>
          <w:delText xml:space="preserve"> </w:delText>
        </w:r>
      </w:del>
      <w:r w:rsidR="001B1B50">
        <w:rPr>
          <w:noProof/>
          <w:sz w:val="20"/>
        </w:rPr>
        <w:t xml:space="preserve"> </w:t>
      </w:r>
      <w:r w:rsidR="00192150">
        <w:rPr>
          <w:noProof/>
          <w:sz w:val="20"/>
          <w:lang w:val="ca-ES" w:eastAsia="ca-ES"/>
        </w:rPr>
        <w:drawing>
          <wp:inline distT="0" distB="0" distL="0" distR="0" wp14:anchorId="7F67AC3F" wp14:editId="0F58A0AC">
            <wp:extent cx="6837045" cy="8849036"/>
            <wp:effectExtent l="0" t="0" r="0" b="0"/>
            <wp:docPr id="1" name="Imatge 0" descr="caratul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1.jpg"/>
                    <pic:cNvPicPr/>
                  </pic:nvPicPr>
                  <pic:blipFill>
                    <a:blip r:embed="rId5" cstate="print">
                      <a:lum bright="2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463" cy="8858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14:paraId="761AD87F" w14:textId="0D8871BA" w:rsidR="001B1B50" w:rsidRDefault="00AB2668" w:rsidP="001B1B50">
      <w:pPr>
        <w:tabs>
          <w:tab w:val="left" w:pos="567"/>
        </w:tabs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57397" wp14:editId="101A49C7">
                <wp:simplePos x="0" y="0"/>
                <wp:positionH relativeFrom="column">
                  <wp:posOffset>3276600</wp:posOffset>
                </wp:positionH>
                <wp:positionV relativeFrom="paragraph">
                  <wp:posOffset>195580</wp:posOffset>
                </wp:positionV>
                <wp:extent cx="3657600" cy="570865"/>
                <wp:effectExtent l="0" t="0" r="0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5667B" w14:textId="77777777" w:rsidR="009E034B" w:rsidRPr="009E034B" w:rsidRDefault="009E034B" w:rsidP="009E034B">
                            <w:pPr>
                              <w:pStyle w:val="Textoindependiente"/>
                              <w:spacing w:before="100" w:beforeAutospacing="1" w:after="100" w:afterAutospacing="1" w:line="240" w:lineRule="atLeast"/>
                              <w:jc w:val="right"/>
                              <w:rPr>
                                <w:rFonts w:ascii="Century Gothic" w:hAnsi="Century Gothic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E034B">
                              <w:rPr>
                                <w:rFonts w:ascii="Century Gothic" w:hAnsi="Century Gothic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  <w:t>Treball</w:t>
                            </w:r>
                            <w:proofErr w:type="spellEnd"/>
                            <w:r w:rsidRPr="009E034B">
                              <w:rPr>
                                <w:rFonts w:ascii="Century Gothic" w:hAnsi="Century Gothic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  <w:t xml:space="preserve"> de Fi de Grau</w:t>
                            </w:r>
                          </w:p>
                          <w:p w14:paraId="38493182" w14:textId="77777777" w:rsidR="009E034B" w:rsidRPr="001B1B50" w:rsidRDefault="009E034B" w:rsidP="001B1B50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 xml:space="preserve">GRAU EN ENGINYERIA EN </w:t>
                            </w:r>
                            <w:proofErr w:type="spellStart"/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xxxxxxxxxxxx</w:t>
                            </w:r>
                            <w:proofErr w:type="spellEnd"/>
                          </w:p>
                          <w:p w14:paraId="6AFD243C" w14:textId="77777777" w:rsidR="009E034B" w:rsidRDefault="009E034B" w:rsidP="001B1B5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57397" id="Text Box 17" o:spid="_x0000_s1029" type="#_x0000_t202" style="position:absolute;margin-left:258pt;margin-top:15.4pt;width:4in;height:4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00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" filled="f" stroked="f">
                <v:textbox>
                  <w:txbxContent>
                    <w:p w14:paraId="0555667B" w14:textId="77777777" w:rsidR="009E034B" w:rsidRPr="009E034B" w:rsidRDefault="009E034B" w:rsidP="009E034B">
                      <w:pPr>
                        <w:pStyle w:val="Textoindependiente"/>
                        <w:spacing w:before="100" w:beforeAutospacing="1" w:after="100" w:afterAutospacing="1" w:line="240" w:lineRule="atLeast"/>
                        <w:jc w:val="right"/>
                        <w:rPr>
                          <w:rFonts w:ascii="Century Gothic" w:hAnsi="Century Gothic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</w:pPr>
                      <w:proofErr w:type="spellStart"/>
                      <w:r w:rsidRPr="009E034B">
                        <w:rPr>
                          <w:rFonts w:ascii="Century Gothic" w:hAnsi="Century Gothic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  <w:t>Treball</w:t>
                      </w:r>
                      <w:proofErr w:type="spellEnd"/>
                      <w:r w:rsidRPr="009E034B">
                        <w:rPr>
                          <w:rFonts w:ascii="Century Gothic" w:hAnsi="Century Gothic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  <w:t xml:space="preserve"> de Fi de Grau</w:t>
                      </w:r>
                    </w:p>
                    <w:p w14:paraId="38493182" w14:textId="77777777" w:rsidR="009E034B" w:rsidRPr="001B1B50" w:rsidRDefault="009E034B" w:rsidP="001B1B50">
                      <w:pPr>
                        <w:pStyle w:val="Ttulo1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 xml:space="preserve">GRAU EN ENGINYERIA EN </w:t>
                      </w:r>
                      <w:proofErr w:type="spellStart"/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xxxxxxxxxxxx</w:t>
                      </w:r>
                      <w:proofErr w:type="spellEnd"/>
                    </w:p>
                    <w:p w14:paraId="6AFD243C" w14:textId="77777777" w:rsidR="009E034B" w:rsidRDefault="009E034B" w:rsidP="001B1B50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304353">
        <w:rPr>
          <w:noProof/>
          <w:lang w:val="ca-ES" w:eastAsia="ca-ES"/>
        </w:rPr>
        <w:drawing>
          <wp:inline distT="0" distB="0" distL="0" distR="0" wp14:anchorId="09374438" wp14:editId="1E39A82E">
            <wp:extent cx="1609725" cy="990600"/>
            <wp:effectExtent l="0" t="0" r="9525" b="0"/>
            <wp:docPr id="7" name="Imagen 7" descr="Mountain Lion:Users:user:Downloads:IMG_1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untain Lion:Users:user:Downloads:IMG_10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948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B50" w:rsidSect="00304353">
      <w:pgSz w:w="11907" w:h="16839" w:code="9"/>
      <w:pgMar w:top="-227" w:right="567" w:bottom="567" w:left="567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EE"/>
    <w:rsid w:val="00042472"/>
    <w:rsid w:val="000E328A"/>
    <w:rsid w:val="000F74F3"/>
    <w:rsid w:val="001026EE"/>
    <w:rsid w:val="001179BE"/>
    <w:rsid w:val="00192150"/>
    <w:rsid w:val="001A2C95"/>
    <w:rsid w:val="001B1B50"/>
    <w:rsid w:val="0021324A"/>
    <w:rsid w:val="002A753E"/>
    <w:rsid w:val="00304353"/>
    <w:rsid w:val="00352C34"/>
    <w:rsid w:val="0037073E"/>
    <w:rsid w:val="0038482B"/>
    <w:rsid w:val="003958F1"/>
    <w:rsid w:val="003C7D29"/>
    <w:rsid w:val="003D22B7"/>
    <w:rsid w:val="003E6822"/>
    <w:rsid w:val="004020C9"/>
    <w:rsid w:val="00432691"/>
    <w:rsid w:val="00484A9B"/>
    <w:rsid w:val="00506D90"/>
    <w:rsid w:val="005D045B"/>
    <w:rsid w:val="005D3FBF"/>
    <w:rsid w:val="00601323"/>
    <w:rsid w:val="006277E8"/>
    <w:rsid w:val="00684921"/>
    <w:rsid w:val="006C76B6"/>
    <w:rsid w:val="006E2317"/>
    <w:rsid w:val="00730D9D"/>
    <w:rsid w:val="0074512E"/>
    <w:rsid w:val="00747670"/>
    <w:rsid w:val="00752DA7"/>
    <w:rsid w:val="007C2892"/>
    <w:rsid w:val="007E099F"/>
    <w:rsid w:val="00817E10"/>
    <w:rsid w:val="0084307C"/>
    <w:rsid w:val="008A36B1"/>
    <w:rsid w:val="008C09FA"/>
    <w:rsid w:val="008E4797"/>
    <w:rsid w:val="009B6D7E"/>
    <w:rsid w:val="009C06B0"/>
    <w:rsid w:val="009C1B31"/>
    <w:rsid w:val="009E034B"/>
    <w:rsid w:val="00A17411"/>
    <w:rsid w:val="00AB2668"/>
    <w:rsid w:val="00AB6057"/>
    <w:rsid w:val="00AC4055"/>
    <w:rsid w:val="00B31C7D"/>
    <w:rsid w:val="00B4219F"/>
    <w:rsid w:val="00B434EC"/>
    <w:rsid w:val="00B8021E"/>
    <w:rsid w:val="00B86CA7"/>
    <w:rsid w:val="00BA2C07"/>
    <w:rsid w:val="00C02394"/>
    <w:rsid w:val="00C17A73"/>
    <w:rsid w:val="00C37FFD"/>
    <w:rsid w:val="00CD2AD9"/>
    <w:rsid w:val="00D46640"/>
    <w:rsid w:val="00E1501B"/>
    <w:rsid w:val="00E6561B"/>
    <w:rsid w:val="00E84988"/>
    <w:rsid w:val="00EB2480"/>
    <w:rsid w:val="00EC201F"/>
    <w:rsid w:val="00ED7360"/>
    <w:rsid w:val="00EE1D5C"/>
    <w:rsid w:val="00F05E90"/>
    <w:rsid w:val="00F30580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D0C551"/>
  <w15:docId w15:val="{76CF6BE6-D90D-4F4B-85A8-7C6B9630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B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B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B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B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B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277E8"/>
    <w:rPr>
      <w:b/>
      <w:color w:val="000000"/>
      <w:spacing w:val="24"/>
      <w:sz w:val="28"/>
      <w:lang w:val="es-ES_tradnl"/>
    </w:rPr>
  </w:style>
  <w:style w:type="paragraph" w:styleId="Textodeglobo">
    <w:name w:val="Balloon Text"/>
    <w:basedOn w:val="Normal"/>
    <w:link w:val="TextodegloboCar"/>
    <w:rsid w:val="001921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2150"/>
    <w:rPr>
      <w:rFonts w:ascii="Tahoma" w:hAnsi="Tahoma" w:cs="Tahoma"/>
      <w:sz w:val="16"/>
      <w:szCs w:val="1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1B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C09FA"/>
    <w:rPr>
      <w:b/>
      <w:color w:val="000000"/>
      <w:spacing w:val="24"/>
      <w:sz w:val="28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1B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B1B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B1B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1B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B1B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1B1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B1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1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1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1B50"/>
    <w:rPr>
      <w:b/>
      <w:bCs/>
    </w:rPr>
  </w:style>
  <w:style w:type="character" w:styleId="nfasis">
    <w:name w:val="Emphasis"/>
    <w:basedOn w:val="Fuentedeprrafopredeter"/>
    <w:uiPriority w:val="20"/>
    <w:qFormat/>
    <w:rsid w:val="001B1B50"/>
    <w:rPr>
      <w:i/>
      <w:iCs/>
    </w:rPr>
  </w:style>
  <w:style w:type="paragraph" w:styleId="Sinespaciado">
    <w:name w:val="No Spacing"/>
    <w:link w:val="SinespaciadoCar"/>
    <w:uiPriority w:val="1"/>
    <w:qFormat/>
    <w:rsid w:val="001B1B5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1B5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1B5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B1B5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B5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B1B5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B1B5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B1B5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B1B5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B1B5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1B5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32691"/>
  </w:style>
  <w:style w:type="paragraph" w:styleId="Revisin">
    <w:name w:val="Revision"/>
    <w:hidden/>
    <w:uiPriority w:val="99"/>
    <w:semiHidden/>
    <w:rsid w:val="00601323"/>
    <w:pPr>
      <w:spacing w:after="0" w:line="240" w:lineRule="auto"/>
    </w:pPr>
  </w:style>
  <w:style w:type="character" w:styleId="Refdecomentario">
    <w:name w:val="annotation reference"/>
    <w:basedOn w:val="Fuentedeprrafopredeter"/>
    <w:semiHidden/>
    <w:unhideWhenUsed/>
    <w:rsid w:val="009E034B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9E034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E034B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E034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E03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16192\Mis%20documentos\Downloads\TFG_front_2013%20(1).dotx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292F5-2408-4BBD-B684-7C8574B5C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TFG_front_2013 (1).dotx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Universitat Pompeu Fabra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Susana Fernandez</dc:creator>
  <cp:keywords/>
  <dc:description/>
  <cp:lastModifiedBy>Ricard Martin Fernàndez</cp:lastModifiedBy>
  <cp:revision>3</cp:revision>
  <cp:lastPrinted>2014-05-26T09:15:00Z</cp:lastPrinted>
  <dcterms:created xsi:type="dcterms:W3CDTF">2021-11-04T17:39:00Z</dcterms:created>
  <dcterms:modified xsi:type="dcterms:W3CDTF">2022-01-12T14:49:00Z</dcterms:modified>
</cp:coreProperties>
</file>